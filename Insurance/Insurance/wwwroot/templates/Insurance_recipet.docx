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C3F1B" w14:textId="77777777" w:rsidR="00B632EE" w:rsidRDefault="00B632EE" w:rsidP="00B632EE">
      <w:pPr>
        <w:jc w:val="center"/>
      </w:pPr>
      <w:r>
        <w:rPr>
          <w:rFonts w:hint="eastAsia"/>
          <w:b/>
          <w:sz w:val="28"/>
          <w:szCs w:val="28"/>
        </w:rPr>
        <w:t>雇主责任险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凭证</w:t>
      </w:r>
    </w:p>
    <w:p w14:paraId="75D325DF" w14:textId="77777777" w:rsidR="00B632EE" w:rsidRDefault="00B632EE"/>
    <w:tbl>
      <w:tblPr>
        <w:tblStyle w:val="TableGrid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427"/>
        <w:gridCol w:w="6820"/>
      </w:tblGrid>
      <w:tr w:rsidR="00337455" w14:paraId="4D01663F" w14:textId="77777777" w:rsidTr="006D6720">
        <w:trPr>
          <w:trHeight w:val="403"/>
        </w:trPr>
        <w:tc>
          <w:tcPr>
            <w:tcW w:w="1537" w:type="dxa"/>
          </w:tcPr>
          <w:p w14:paraId="1D8925A1" w14:textId="5B6FDEE8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427" w:type="dxa"/>
          </w:tcPr>
          <w:p w14:paraId="317544AA" w14:textId="6DC761A4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AD809EB" w14:textId="14F9B7FB" w:rsidR="00337455" w:rsidRDefault="00337455" w:rsidP="00337455">
            <w:pPr>
              <w:jc w:val="left"/>
              <w:rPr>
                <w:rFonts w:hAnsi="宋体"/>
                <w:b/>
                <w:bCs/>
                <w:sz w:val="24"/>
              </w:rPr>
            </w:pPr>
            <w:r>
              <w:t>雇主责任险</w:t>
            </w:r>
          </w:p>
        </w:tc>
      </w:tr>
      <w:tr w:rsidR="00337455" w14:paraId="3534F583" w14:textId="77777777" w:rsidTr="006D6720">
        <w:trPr>
          <w:trHeight w:val="403"/>
        </w:trPr>
        <w:tc>
          <w:tcPr>
            <w:tcW w:w="1537" w:type="dxa"/>
          </w:tcPr>
          <w:p w14:paraId="3446F970" w14:textId="05D6C288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427" w:type="dxa"/>
          </w:tcPr>
          <w:p w14:paraId="21DC1B33" w14:textId="1AF18718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140C4161" w14:textId="3ED85339" w:rsidR="00337455" w:rsidRDefault="00337455" w:rsidP="00337455">
            <w:pPr>
              <w:jc w:val="left"/>
            </w:pPr>
            <w:r>
              <w:rPr>
                <w:rFonts w:hint="eastAsia"/>
              </w:rPr>
              <w:t>10203083900981430625</w:t>
            </w:r>
          </w:p>
        </w:tc>
      </w:tr>
      <w:tr w:rsidR="00337455" w14:paraId="42132E9A" w14:textId="77777777" w:rsidTr="006D6720">
        <w:trPr>
          <w:trHeight w:val="403"/>
        </w:trPr>
        <w:tc>
          <w:tcPr>
            <w:tcW w:w="1537" w:type="dxa"/>
          </w:tcPr>
          <w:p w14:paraId="2BAB42E5" w14:textId="6CD5E0F5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427" w:type="dxa"/>
          </w:tcPr>
          <w:p w14:paraId="64321704" w14:textId="6424188E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0A9EDC2" w14:textId="57CEDBAC" w:rsidR="00337455" w:rsidRDefault="00337455" w:rsidP="00337455">
            <w:pPr>
              <w:jc w:val="left"/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eibaoxianren</w:t>
            </w:r>
            <w:proofErr w:type="spellEnd"/>
          </w:p>
        </w:tc>
      </w:tr>
      <w:tr w:rsidR="00337455" w14:paraId="39460DA5" w14:textId="77777777" w:rsidTr="006D6720">
        <w:trPr>
          <w:trHeight w:val="403"/>
        </w:trPr>
        <w:tc>
          <w:tcPr>
            <w:tcW w:w="1537" w:type="dxa"/>
          </w:tcPr>
          <w:p w14:paraId="0C12DAB2" w14:textId="4A9B7CBA" w:rsidR="00337455" w:rsidRDefault="00337455" w:rsidP="00337455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427" w:type="dxa"/>
          </w:tcPr>
          <w:p w14:paraId="4A5C9E21" w14:textId="4A0CB753" w:rsidR="00337455" w:rsidRDefault="00337455" w:rsidP="0033745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5E2B2C0E" w14:textId="64E1B721" w:rsidR="00337455" w:rsidRDefault="00337455" w:rsidP="00337455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hengxiaoriqi</w:t>
            </w:r>
            <w:proofErr w:type="spellEnd"/>
          </w:p>
        </w:tc>
      </w:tr>
      <w:tr w:rsidR="003C4462" w14:paraId="3FCE52D6" w14:textId="77777777" w:rsidTr="006D6720">
        <w:trPr>
          <w:trHeight w:val="403"/>
        </w:trPr>
        <w:tc>
          <w:tcPr>
            <w:tcW w:w="1537" w:type="dxa"/>
          </w:tcPr>
          <w:p w14:paraId="7477C215" w14:textId="2685D6F3" w:rsidR="003C4462" w:rsidRDefault="003C4462" w:rsidP="003C44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427" w:type="dxa"/>
          </w:tcPr>
          <w:p w14:paraId="7793E471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7FAFBDC8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</w:p>
          <w:p w14:paraId="14108FE1" w14:textId="77777777" w:rsidR="003C4462" w:rsidRDefault="003C4462" w:rsidP="003C4462">
            <w:pPr>
              <w:widowControl/>
              <w:rPr>
                <w:rFonts w:ascii="宋体" w:hAnsi="宋体"/>
                <w:szCs w:val="21"/>
              </w:rPr>
            </w:pPr>
          </w:p>
          <w:p w14:paraId="315D9F28" w14:textId="77777777" w:rsidR="003C4462" w:rsidRDefault="003C4462" w:rsidP="003C4462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6820" w:type="dxa"/>
          </w:tcPr>
          <w:p w14:paraId="5A6C65B5" w14:textId="77777777" w:rsidR="003C4462" w:rsidRDefault="003C4462" w:rsidP="003C4462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0B86A8B9" w14:textId="77777777" w:rsidR="003C4462" w:rsidRDefault="003C4462" w:rsidP="003C4462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48037E20" w14:textId="77777777" w:rsidR="003C4462" w:rsidRDefault="003C4462" w:rsidP="003C4462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490A5EF3" w14:textId="77777777" w:rsidR="003C4462" w:rsidRDefault="003C4462" w:rsidP="003C4462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2DE97B80" w14:textId="77777777" w:rsidR="003C4462" w:rsidRDefault="003C4462" w:rsidP="003C4462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7133B490" w14:textId="77777777" w:rsidR="003C4462" w:rsidRDefault="003C4462" w:rsidP="003C4462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67A2FB0F" w14:textId="77777777" w:rsidR="003C4462" w:rsidRDefault="003C4462" w:rsidP="003C4462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6FAFA15D" w14:textId="72866D4D" w:rsidR="003C4462" w:rsidRDefault="003C4462" w:rsidP="003C4462">
            <w:pPr>
              <w:jc w:val="left"/>
              <w:rPr>
                <w:b/>
                <w:sz w:val="18"/>
                <w:szCs w:val="18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</w:tc>
      </w:tr>
      <w:tr w:rsidR="00C9061D" w14:paraId="5B8F32C3" w14:textId="77777777" w:rsidTr="006D6720">
        <w:trPr>
          <w:trHeight w:val="403"/>
        </w:trPr>
        <w:tc>
          <w:tcPr>
            <w:tcW w:w="1537" w:type="dxa"/>
          </w:tcPr>
          <w:p w14:paraId="67C927C3" w14:textId="34524402" w:rsidR="00C9061D" w:rsidRDefault="00C9061D" w:rsidP="00C906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427" w:type="dxa"/>
          </w:tcPr>
          <w:p w14:paraId="2B074DF1" w14:textId="5307DC5D" w:rsidR="00C9061D" w:rsidRDefault="00C9061D" w:rsidP="00C9061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5245D1D1" w14:textId="6F9DBB3E" w:rsidR="00C9061D" w:rsidRDefault="00C9061D" w:rsidP="00C9061D">
            <w:pPr>
              <w:ind w:left="1155" w:hangingChars="550" w:hanging="1155"/>
              <w:rPr>
                <w:rFonts w:hAnsi="宋体"/>
                <w:b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C9061D" w14:paraId="230736D0" w14:textId="77777777" w:rsidTr="006D6720">
        <w:trPr>
          <w:trHeight w:val="403"/>
        </w:trPr>
        <w:tc>
          <w:tcPr>
            <w:tcW w:w="1537" w:type="dxa"/>
          </w:tcPr>
          <w:p w14:paraId="2AEEF954" w14:textId="1125231A" w:rsidR="00C9061D" w:rsidRDefault="00C9061D" w:rsidP="00C906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427" w:type="dxa"/>
          </w:tcPr>
          <w:p w14:paraId="2CDFCAFB" w14:textId="58C04D5F" w:rsidR="00C9061D" w:rsidRDefault="00C9061D" w:rsidP="00C9061D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646526CD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178E78E4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4FC08451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27A0E7D3" w14:textId="77777777" w:rsidR="00C9061D" w:rsidRDefault="00C9061D" w:rsidP="00C9061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62EA5FAB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5465110A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444B9861" w14:textId="77777777" w:rsidR="00C9061D" w:rsidRDefault="00C9061D" w:rsidP="00C9061D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2321A2B9" w14:textId="77777777" w:rsidR="00C9061D" w:rsidRDefault="00C9061D" w:rsidP="00C9061D">
            <w:pPr>
              <w:rPr>
                <w:rFonts w:hAnsi="宋体"/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207AD341" w14:textId="5C6C52BF" w:rsidR="00C9061D" w:rsidRDefault="00C9061D" w:rsidP="00C9061D">
            <w:pPr>
              <w:ind w:left="1155" w:hangingChars="550" w:hanging="1155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  <w:r>
              <w:rPr>
                <w:rFonts w:hAnsi="宋体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DE00EC" w14:paraId="5FC04B67" w14:textId="77777777" w:rsidTr="006D6720">
        <w:trPr>
          <w:trHeight w:val="403"/>
        </w:trPr>
        <w:tc>
          <w:tcPr>
            <w:tcW w:w="1537" w:type="dxa"/>
          </w:tcPr>
          <w:p w14:paraId="7AC4310F" w14:textId="4E85E904" w:rsidR="00DE00EC" w:rsidRDefault="00DE00EC" w:rsidP="00DE00EC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427" w:type="dxa"/>
          </w:tcPr>
          <w:p w14:paraId="539B0814" w14:textId="4681FB11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3C02BD1B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501D970A" w14:textId="77777777" w:rsidR="003A53BA" w:rsidRDefault="003A53BA" w:rsidP="003A53BA">
            <w:pPr>
              <w:numPr>
                <w:ilvl w:val="0"/>
                <w:numId w:val="1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承保年龄：</w:t>
            </w:r>
            <w:r>
              <w:rPr>
                <w:b/>
                <w:color w:val="FF0000"/>
              </w:rPr>
              <w:t>16</w:t>
            </w:r>
            <w:r>
              <w:rPr>
                <w:b/>
                <w:color w:val="FF0000"/>
              </w:rPr>
              <w:t>岁－</w:t>
            </w:r>
            <w:r>
              <w:rPr>
                <w:b/>
                <w:color w:val="FF0000"/>
              </w:rPr>
              <w:t>70</w:t>
            </w:r>
            <w:r>
              <w:rPr>
                <w:b/>
                <w:color w:val="FF0000"/>
              </w:rPr>
              <w:t>周岁；</w:t>
            </w:r>
            <w:r>
              <w:rPr>
                <w:b/>
                <w:color w:val="FF0000"/>
              </w:rPr>
              <w:t>66-70</w:t>
            </w:r>
            <w:r>
              <w:rPr>
                <w:b/>
                <w:color w:val="FF0000"/>
              </w:rPr>
              <w:t>周岁人员不超过整体人员的</w:t>
            </w:r>
            <w:r>
              <w:rPr>
                <w:b/>
                <w:color w:val="FF0000"/>
              </w:rPr>
              <w:t>5%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14:paraId="1A38397F" w14:textId="77777777" w:rsidR="003A53BA" w:rsidRDefault="003A53BA" w:rsidP="003A53BA">
            <w:pPr>
              <w:ind w:leftChars="200" w:left="4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66</w:t>
            </w:r>
            <w:r>
              <w:rPr>
                <w:b/>
                <w:color w:val="FF0000"/>
              </w:rPr>
              <w:t>－</w:t>
            </w:r>
            <w:r>
              <w:rPr>
                <w:b/>
                <w:color w:val="FF0000"/>
              </w:rPr>
              <w:t>70</w:t>
            </w:r>
            <w:r>
              <w:rPr>
                <w:b/>
                <w:color w:val="FF0000"/>
              </w:rPr>
              <w:t>周岁被保险人，执行条件：</w:t>
            </w:r>
            <w:r>
              <w:rPr>
                <w:rFonts w:hint="eastAsia"/>
                <w:b/>
                <w:color w:val="FF0000"/>
              </w:rPr>
              <w:t>身故残疾赔偿限额</w:t>
            </w:r>
            <w:r>
              <w:rPr>
                <w:rFonts w:hint="eastAsia"/>
                <w:b/>
                <w:color w:val="FF0000"/>
              </w:rPr>
              <w:t>20</w:t>
            </w:r>
            <w:r>
              <w:rPr>
                <w:rFonts w:hint="eastAsia"/>
                <w:b/>
                <w:color w:val="FF0000"/>
              </w:rPr>
              <w:t>万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人，意外医疗赔偿限额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万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人，其余各赔偿限额均为主险的</w:t>
            </w:r>
            <w:r>
              <w:rPr>
                <w:rFonts w:hint="eastAsia"/>
                <w:b/>
                <w:color w:val="FF0000"/>
              </w:rPr>
              <w:t>50%</w:t>
            </w:r>
            <w:r>
              <w:rPr>
                <w:rFonts w:hint="eastAsia"/>
                <w:b/>
                <w:color w:val="FF0000"/>
              </w:rPr>
              <w:t>；</w:t>
            </w:r>
          </w:p>
          <w:p w14:paraId="7A026EF6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4A67CB8D" w14:textId="77777777" w:rsidR="003A53BA" w:rsidRDefault="003A53BA" w:rsidP="003A53B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48ED41C8" w14:textId="77777777" w:rsidR="00D3039F" w:rsidRDefault="00D3039F" w:rsidP="00D3039F">
            <w:pPr>
              <w:numPr>
                <w:ilvl w:val="0"/>
                <w:numId w:val="1"/>
              </w:numPr>
              <w:rPr>
                <w:ins w:id="0" w:author="Oliver." w:date="2020-05-25T11:39:00Z"/>
              </w:r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标准内的予以认可，超过该标准按该标准理算理赔金额。</w:t>
            </w:r>
          </w:p>
          <w:p w14:paraId="6943AA9C" w14:textId="45E63A83" w:rsidR="00102287" w:rsidRDefault="00102287" w:rsidP="00102287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兹经双方同意，若被保险人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2C5F97EC" w14:textId="26EDF181" w:rsidR="00C05C86" w:rsidRDefault="00C05C86" w:rsidP="007306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117"/>
              <w:gridCol w:w="3117"/>
            </w:tblGrid>
            <w:tr w:rsidR="003F7449" w14:paraId="738BDACE" w14:textId="77777777" w:rsidTr="003F7449">
              <w:tc>
                <w:tcPr>
                  <w:tcW w:w="3117" w:type="dxa"/>
                </w:tcPr>
                <w:p w14:paraId="7DB53B46" w14:textId="5394DF8B" w:rsidR="003F7449" w:rsidRP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伤残等级</w:t>
                  </w:r>
                </w:p>
              </w:tc>
              <w:tc>
                <w:tcPr>
                  <w:tcW w:w="3117" w:type="dxa"/>
                </w:tcPr>
                <w:p w14:paraId="2CAFE909" w14:textId="1150B98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比例</w:t>
                  </w:r>
                </w:p>
              </w:tc>
            </w:tr>
            <w:tr w:rsidR="003F7449" w14:paraId="3E935B30" w14:textId="77777777" w:rsidTr="003F7449">
              <w:tc>
                <w:tcPr>
                  <w:tcW w:w="3117" w:type="dxa"/>
                </w:tcPr>
                <w:p w14:paraId="5755F730" w14:textId="60E953D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一级</w:t>
                  </w:r>
                </w:p>
              </w:tc>
              <w:tc>
                <w:tcPr>
                  <w:tcW w:w="3117" w:type="dxa"/>
                </w:tcPr>
                <w:p w14:paraId="17F8CB13" w14:textId="72415D7A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100%</w:t>
                  </w:r>
                </w:p>
              </w:tc>
            </w:tr>
            <w:tr w:rsidR="003F7449" w14:paraId="06CA9748" w14:textId="77777777" w:rsidTr="003F7449">
              <w:tc>
                <w:tcPr>
                  <w:tcW w:w="3117" w:type="dxa"/>
                </w:tcPr>
                <w:p w14:paraId="361E1EA0" w14:textId="50AC086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二级</w:t>
                  </w:r>
                </w:p>
              </w:tc>
              <w:tc>
                <w:tcPr>
                  <w:tcW w:w="3117" w:type="dxa"/>
                </w:tcPr>
                <w:p w14:paraId="3C899FF7" w14:textId="72CA633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80%</w:t>
                  </w:r>
                </w:p>
              </w:tc>
            </w:tr>
            <w:tr w:rsidR="003F7449" w14:paraId="5CF3954F" w14:textId="77777777" w:rsidTr="003F7449">
              <w:tc>
                <w:tcPr>
                  <w:tcW w:w="3117" w:type="dxa"/>
                </w:tcPr>
                <w:p w14:paraId="251A62C0" w14:textId="594CA64B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三级</w:t>
                  </w:r>
                </w:p>
              </w:tc>
              <w:tc>
                <w:tcPr>
                  <w:tcW w:w="3117" w:type="dxa"/>
                </w:tcPr>
                <w:p w14:paraId="004B1F12" w14:textId="6C94745E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70%</w:t>
                  </w:r>
                </w:p>
              </w:tc>
            </w:tr>
            <w:tr w:rsidR="003F7449" w14:paraId="20082A86" w14:textId="77777777" w:rsidTr="003F7449">
              <w:tc>
                <w:tcPr>
                  <w:tcW w:w="3117" w:type="dxa"/>
                </w:tcPr>
                <w:p w14:paraId="07B3D225" w14:textId="16413449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四级</w:t>
                  </w:r>
                </w:p>
              </w:tc>
              <w:tc>
                <w:tcPr>
                  <w:tcW w:w="3117" w:type="dxa"/>
                </w:tcPr>
                <w:p w14:paraId="18917A29" w14:textId="5E7F8AFE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60%</w:t>
                  </w:r>
                </w:p>
              </w:tc>
            </w:tr>
            <w:tr w:rsidR="003F7449" w14:paraId="3E55E7F0" w14:textId="77777777" w:rsidTr="003F7449">
              <w:tc>
                <w:tcPr>
                  <w:tcW w:w="3117" w:type="dxa"/>
                </w:tcPr>
                <w:p w14:paraId="74540FEC" w14:textId="5E040E22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五级</w:t>
                  </w:r>
                </w:p>
              </w:tc>
              <w:tc>
                <w:tcPr>
                  <w:tcW w:w="3117" w:type="dxa"/>
                </w:tcPr>
                <w:p w14:paraId="57F3C83E" w14:textId="5C9F22B7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</w:tr>
            <w:tr w:rsidR="003F7449" w14:paraId="1FDD2C0A" w14:textId="77777777" w:rsidTr="003F7449">
              <w:tc>
                <w:tcPr>
                  <w:tcW w:w="3117" w:type="dxa"/>
                </w:tcPr>
                <w:p w14:paraId="00AFADDF" w14:textId="6003A3B1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六级</w:t>
                  </w:r>
                </w:p>
              </w:tc>
              <w:tc>
                <w:tcPr>
                  <w:tcW w:w="3117" w:type="dxa"/>
                </w:tcPr>
                <w:p w14:paraId="6EADE2A8" w14:textId="06AB95A5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40%</w:t>
                  </w:r>
                </w:p>
              </w:tc>
            </w:tr>
            <w:tr w:rsidR="003F7449" w14:paraId="04C07956" w14:textId="77777777" w:rsidTr="003F7449">
              <w:tc>
                <w:tcPr>
                  <w:tcW w:w="3117" w:type="dxa"/>
                </w:tcPr>
                <w:p w14:paraId="02EF34F5" w14:textId="7F989455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七级</w:t>
                  </w:r>
                </w:p>
              </w:tc>
              <w:tc>
                <w:tcPr>
                  <w:tcW w:w="3117" w:type="dxa"/>
                </w:tcPr>
                <w:p w14:paraId="2DCF4CC2" w14:textId="1B7F865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</w:tr>
            <w:tr w:rsidR="003F7449" w14:paraId="7663E9AF" w14:textId="77777777" w:rsidTr="003F7449">
              <w:tc>
                <w:tcPr>
                  <w:tcW w:w="3117" w:type="dxa"/>
                </w:tcPr>
                <w:p w14:paraId="01C97BFF" w14:textId="06510B5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八级</w:t>
                  </w:r>
                </w:p>
              </w:tc>
              <w:tc>
                <w:tcPr>
                  <w:tcW w:w="3117" w:type="dxa"/>
                </w:tcPr>
                <w:p w14:paraId="29A6930C" w14:textId="6E2C3B94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</w:tr>
            <w:tr w:rsidR="003F7449" w14:paraId="4890C3C8" w14:textId="77777777" w:rsidTr="003F7449">
              <w:tc>
                <w:tcPr>
                  <w:tcW w:w="3117" w:type="dxa"/>
                </w:tcPr>
                <w:p w14:paraId="0C86AF32" w14:textId="31F68119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九级</w:t>
                  </w:r>
                </w:p>
              </w:tc>
              <w:tc>
                <w:tcPr>
                  <w:tcW w:w="3117" w:type="dxa"/>
                </w:tcPr>
                <w:p w14:paraId="25FBD114" w14:textId="58C357F3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10%</w:t>
                  </w:r>
                </w:p>
              </w:tc>
            </w:tr>
            <w:tr w:rsidR="003F7449" w14:paraId="42C1A4FD" w14:textId="77777777" w:rsidTr="003F7449">
              <w:tc>
                <w:tcPr>
                  <w:tcW w:w="3117" w:type="dxa"/>
                </w:tcPr>
                <w:p w14:paraId="2A048110" w14:textId="5911E423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十级</w:t>
                  </w:r>
                </w:p>
              </w:tc>
              <w:tc>
                <w:tcPr>
                  <w:tcW w:w="3117" w:type="dxa"/>
                </w:tcPr>
                <w:p w14:paraId="09D81C48" w14:textId="1E69EAE8" w:rsidR="003F7449" w:rsidRDefault="003F7449" w:rsidP="003F7449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szCs w:val="21"/>
                    </w:rPr>
                    <w:t>6%</w:t>
                  </w:r>
                </w:p>
              </w:tc>
            </w:tr>
          </w:tbl>
          <w:p w14:paraId="114A6F84" w14:textId="77777777" w:rsidR="004011E6" w:rsidRDefault="004011E6" w:rsidP="004011E6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7D91DC60" w14:textId="265AAC91" w:rsidR="00DE00EC" w:rsidRPr="004011E6" w:rsidRDefault="009F42A5" w:rsidP="00DE00EC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 w:rsidR="00B53EEC">
              <w:rPr>
                <w:rFonts w:hAnsi="宋体" w:hint="eastAsia"/>
                <w:szCs w:val="21"/>
              </w:rPr>
              <w:t>本保单不承担</w:t>
            </w:r>
            <w:r w:rsidR="00B53EEC">
              <w:rPr>
                <w:rFonts w:hAnsi="宋体" w:hint="eastAsia"/>
                <w:szCs w:val="21"/>
              </w:rPr>
              <w:t>2</w:t>
            </w:r>
            <w:r w:rsidR="00B53EEC">
              <w:rPr>
                <w:rFonts w:hAnsi="宋体" w:hint="eastAsia"/>
                <w:szCs w:val="21"/>
              </w:rPr>
              <w:t>米及</w:t>
            </w:r>
            <w:r w:rsidR="00B53EEC">
              <w:rPr>
                <w:rFonts w:hAnsi="宋体" w:hint="eastAsia"/>
                <w:szCs w:val="21"/>
              </w:rPr>
              <w:t>2</w:t>
            </w:r>
            <w:r w:rsidR="00B53EEC">
              <w:rPr>
                <w:rFonts w:hAnsi="宋体" w:hint="eastAsia"/>
                <w:szCs w:val="21"/>
              </w:rPr>
              <w:t>米以上高处作业的保险责任。</w:t>
            </w:r>
          </w:p>
        </w:tc>
      </w:tr>
      <w:tr w:rsidR="00DE00EC" w14:paraId="1D43AED3" w14:textId="77777777" w:rsidTr="006D6720">
        <w:trPr>
          <w:trHeight w:val="403"/>
        </w:trPr>
        <w:tc>
          <w:tcPr>
            <w:tcW w:w="1537" w:type="dxa"/>
          </w:tcPr>
          <w:p w14:paraId="1EA4A24B" w14:textId="618E2515" w:rsidR="00DE00EC" w:rsidRDefault="00DE00EC" w:rsidP="00DE00EC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427" w:type="dxa"/>
          </w:tcPr>
          <w:p w14:paraId="2CF2DA02" w14:textId="2531878C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7BA2527E" w14:textId="7829D56E" w:rsidR="00DE00EC" w:rsidRDefault="00DE00EC" w:rsidP="00DE00EC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DE00EC" w14:paraId="427E2B91" w14:textId="77777777" w:rsidTr="006D6720">
        <w:trPr>
          <w:trHeight w:val="403"/>
        </w:trPr>
        <w:tc>
          <w:tcPr>
            <w:tcW w:w="1537" w:type="dxa"/>
          </w:tcPr>
          <w:p w14:paraId="17451D3C" w14:textId="02C971F5" w:rsidR="00DE00EC" w:rsidRDefault="00DE00EC" w:rsidP="00DE00EC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427" w:type="dxa"/>
          </w:tcPr>
          <w:p w14:paraId="517F339A" w14:textId="05256B58" w:rsidR="00DE00EC" w:rsidRDefault="00DE00EC" w:rsidP="00DE00EC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820" w:type="dxa"/>
          </w:tcPr>
          <w:p w14:paraId="17EB8C9D" w14:textId="0793D050" w:rsidR="00DE00EC" w:rsidRDefault="00DE00EC" w:rsidP="00DE00EC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65ADDA2D" w14:textId="78967DA5" w:rsidR="00F526AE" w:rsidRDefault="00F526AE">
      <w:pPr>
        <w:jc w:val="left"/>
        <w:rPr>
          <w:rFonts w:hAnsi="宋体"/>
          <w:b/>
          <w:bCs/>
          <w:sz w:val="24"/>
        </w:rPr>
      </w:pPr>
    </w:p>
    <w:p w14:paraId="405F1D13" w14:textId="1BEB3EBE" w:rsidR="005945A8" w:rsidRDefault="005945A8">
      <w:pPr>
        <w:jc w:val="left"/>
        <w:rPr>
          <w:rFonts w:hAnsi="宋体"/>
          <w:b/>
          <w:bCs/>
          <w:sz w:val="24"/>
        </w:rPr>
      </w:pPr>
    </w:p>
    <w:p w14:paraId="2AD2B486" w14:textId="706446AD" w:rsidR="005945A8" w:rsidRDefault="005945A8">
      <w:pPr>
        <w:jc w:val="left"/>
        <w:rPr>
          <w:rFonts w:hAnsi="宋体"/>
          <w:b/>
          <w:bCs/>
          <w:sz w:val="24"/>
        </w:rPr>
      </w:pPr>
    </w:p>
    <w:p w14:paraId="51F85E6C" w14:textId="404B2D93" w:rsidR="005945A8" w:rsidRDefault="005945A8">
      <w:pPr>
        <w:jc w:val="left"/>
        <w:rPr>
          <w:rFonts w:hAnsi="宋体"/>
          <w:b/>
          <w:bCs/>
          <w:sz w:val="24"/>
        </w:rPr>
      </w:pPr>
    </w:p>
    <w:p w14:paraId="1F20402A" w14:textId="334A43FB" w:rsidR="005945A8" w:rsidRDefault="005945A8">
      <w:pPr>
        <w:jc w:val="left"/>
        <w:rPr>
          <w:rFonts w:hAnsi="宋体"/>
          <w:b/>
          <w:bCs/>
          <w:sz w:val="24"/>
        </w:rPr>
      </w:pPr>
    </w:p>
    <w:p w14:paraId="431EBAEB" w14:textId="0CF58ED5" w:rsidR="005945A8" w:rsidRDefault="005945A8">
      <w:pPr>
        <w:jc w:val="left"/>
        <w:rPr>
          <w:rFonts w:hAnsi="宋体"/>
          <w:b/>
          <w:bCs/>
          <w:sz w:val="24"/>
        </w:rPr>
      </w:pPr>
    </w:p>
    <w:p w14:paraId="43754377" w14:textId="04AA0E04" w:rsidR="005945A8" w:rsidRDefault="005945A8">
      <w:pPr>
        <w:jc w:val="left"/>
        <w:rPr>
          <w:rFonts w:hAnsi="宋体"/>
          <w:b/>
          <w:bCs/>
          <w:sz w:val="24"/>
        </w:rPr>
      </w:pPr>
    </w:p>
    <w:p w14:paraId="0AE86482" w14:textId="1064736C" w:rsidR="005945A8" w:rsidRDefault="005945A8">
      <w:pPr>
        <w:jc w:val="left"/>
        <w:rPr>
          <w:rFonts w:hAnsi="宋体"/>
          <w:b/>
          <w:bCs/>
          <w:sz w:val="24"/>
        </w:rPr>
      </w:pPr>
    </w:p>
    <w:p w14:paraId="78AC9F71" w14:textId="116DAE83" w:rsidR="005945A8" w:rsidRDefault="005945A8">
      <w:pPr>
        <w:jc w:val="left"/>
        <w:rPr>
          <w:rFonts w:hAnsi="宋体"/>
          <w:b/>
          <w:bCs/>
          <w:sz w:val="24"/>
        </w:rPr>
      </w:pPr>
    </w:p>
    <w:p w14:paraId="37CC7FD4" w14:textId="3B50B03F" w:rsidR="005945A8" w:rsidRDefault="005945A8">
      <w:pPr>
        <w:jc w:val="left"/>
        <w:rPr>
          <w:rFonts w:hAnsi="宋体"/>
          <w:b/>
          <w:bCs/>
          <w:sz w:val="24"/>
        </w:rPr>
      </w:pPr>
    </w:p>
    <w:p w14:paraId="21863EA0" w14:textId="361D3C85" w:rsidR="005945A8" w:rsidRDefault="005945A8">
      <w:pPr>
        <w:jc w:val="left"/>
        <w:rPr>
          <w:rFonts w:hAnsi="宋体"/>
          <w:b/>
          <w:bCs/>
          <w:sz w:val="24"/>
        </w:rPr>
      </w:pPr>
    </w:p>
    <w:p w14:paraId="1AA77D3B" w14:textId="77777777" w:rsidR="005945A8" w:rsidRDefault="005945A8">
      <w:pPr>
        <w:jc w:val="left"/>
        <w:rPr>
          <w:rFonts w:hAnsi="宋体" w:hint="eastAsia"/>
          <w:b/>
          <w:bCs/>
          <w:sz w:val="24"/>
        </w:rPr>
      </w:pPr>
    </w:p>
    <w:p w14:paraId="527509F1" w14:textId="7725BACC" w:rsidR="003E3C42" w:rsidRDefault="008451C6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lastRenderedPageBreak/>
        <w:t>人员清单</w:t>
      </w:r>
    </w:p>
    <w:p w14:paraId="7D7C0FEE" w14:textId="77777777" w:rsidR="00B23484" w:rsidRPr="008451C6" w:rsidRDefault="00B23484">
      <w:pPr>
        <w:jc w:val="left"/>
        <w:rPr>
          <w:rFonts w:hAnsi="宋体" w:hint="eastAsia"/>
          <w:b/>
          <w:bCs/>
          <w:sz w:val="24"/>
        </w:rPr>
      </w:pPr>
    </w:p>
    <w:tbl>
      <w:tblPr>
        <w:tblW w:w="85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340EB" w14:paraId="1E7E42BD" w14:textId="77777777" w:rsidTr="004B0331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AAA353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48811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8DB1CA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EA6914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CDDDD0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C33B39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C3B832" w14:textId="77777777" w:rsidR="007340EB" w:rsidRDefault="007340EB" w:rsidP="004B0331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6CD307C7" w14:textId="77777777" w:rsidR="004B0331" w:rsidRDefault="004B0331" w:rsidP="002F5416">
      <w:pPr>
        <w:rPr>
          <w:rFonts w:hAnsi="宋体"/>
          <w:sz w:val="18"/>
          <w:szCs w:val="18"/>
        </w:rPr>
      </w:pPr>
    </w:p>
    <w:sectPr w:rsidR="004B033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385D5" w14:textId="77777777" w:rsidR="009F4D8A" w:rsidRDefault="009F4D8A">
      <w:r>
        <w:separator/>
      </w:r>
    </w:p>
  </w:endnote>
  <w:endnote w:type="continuationSeparator" w:id="0">
    <w:p w14:paraId="08D6C84F" w14:textId="77777777" w:rsidR="009F4D8A" w:rsidRDefault="009F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1E15A" w14:textId="77777777" w:rsidR="004B0331" w:rsidRDefault="004B0331">
    <w:pPr>
      <w:pStyle w:val="Footer"/>
      <w:jc w:val="right"/>
    </w:pP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7340EB">
      <w:rPr>
        <w:rStyle w:val="PageNumber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FC059" w14:textId="77777777" w:rsidR="009F4D8A" w:rsidRDefault="009F4D8A">
      <w:r>
        <w:separator/>
      </w:r>
    </w:p>
  </w:footnote>
  <w:footnote w:type="continuationSeparator" w:id="0">
    <w:p w14:paraId="1F6B670A" w14:textId="77777777" w:rsidR="009F4D8A" w:rsidRDefault="009F4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36690" w14:textId="460E9F89" w:rsidR="004B0331" w:rsidRDefault="00F97607">
    <w:pPr>
      <w:pStyle w:val="Header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 wp14:anchorId="32647BB3" wp14:editId="15750A08">
          <wp:extent cx="2339340" cy="495300"/>
          <wp:effectExtent l="0" t="0" r="0" b="0"/>
          <wp:docPr id="1" name="图片 1" descr="pinga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pinga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34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6E"/>
    <w:rsid w:val="00010861"/>
    <w:rsid w:val="00017EE8"/>
    <w:rsid w:val="00021323"/>
    <w:rsid w:val="00023486"/>
    <w:rsid w:val="000243BA"/>
    <w:rsid w:val="00025503"/>
    <w:rsid w:val="00027B62"/>
    <w:rsid w:val="0003016A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601A8"/>
    <w:rsid w:val="000603E7"/>
    <w:rsid w:val="00062887"/>
    <w:rsid w:val="00066391"/>
    <w:rsid w:val="00067DD3"/>
    <w:rsid w:val="00074C19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2C7E"/>
    <w:rsid w:val="000B497B"/>
    <w:rsid w:val="000C041C"/>
    <w:rsid w:val="000C20C5"/>
    <w:rsid w:val="000C20F5"/>
    <w:rsid w:val="000C56CF"/>
    <w:rsid w:val="000D1EB8"/>
    <w:rsid w:val="000D3009"/>
    <w:rsid w:val="000D63B8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0F759D"/>
    <w:rsid w:val="00102287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4AAE"/>
    <w:rsid w:val="00145838"/>
    <w:rsid w:val="001517A3"/>
    <w:rsid w:val="0016346E"/>
    <w:rsid w:val="0016549A"/>
    <w:rsid w:val="00174EA4"/>
    <w:rsid w:val="00175D04"/>
    <w:rsid w:val="00176AFA"/>
    <w:rsid w:val="00182196"/>
    <w:rsid w:val="00186375"/>
    <w:rsid w:val="00186707"/>
    <w:rsid w:val="00194D3B"/>
    <w:rsid w:val="00194FC8"/>
    <w:rsid w:val="00197074"/>
    <w:rsid w:val="001978CB"/>
    <w:rsid w:val="001A0FB3"/>
    <w:rsid w:val="001A2A29"/>
    <w:rsid w:val="001A7C3C"/>
    <w:rsid w:val="001B3AD3"/>
    <w:rsid w:val="001B4030"/>
    <w:rsid w:val="001B4312"/>
    <w:rsid w:val="001C156B"/>
    <w:rsid w:val="001C29B6"/>
    <w:rsid w:val="001C37A8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0F4B"/>
    <w:rsid w:val="001F1606"/>
    <w:rsid w:val="001F3D3A"/>
    <w:rsid w:val="001F663B"/>
    <w:rsid w:val="002025D1"/>
    <w:rsid w:val="00203AC0"/>
    <w:rsid w:val="0020449A"/>
    <w:rsid w:val="002048C7"/>
    <w:rsid w:val="00211BD1"/>
    <w:rsid w:val="0021480B"/>
    <w:rsid w:val="0021723E"/>
    <w:rsid w:val="002219CB"/>
    <w:rsid w:val="00221BCB"/>
    <w:rsid w:val="00221CBE"/>
    <w:rsid w:val="0022266F"/>
    <w:rsid w:val="00223A8C"/>
    <w:rsid w:val="00232140"/>
    <w:rsid w:val="00233024"/>
    <w:rsid w:val="002378D1"/>
    <w:rsid w:val="00240CCD"/>
    <w:rsid w:val="00241C01"/>
    <w:rsid w:val="00243C25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4921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416"/>
    <w:rsid w:val="002F5FE2"/>
    <w:rsid w:val="0030083F"/>
    <w:rsid w:val="003010F6"/>
    <w:rsid w:val="00301E51"/>
    <w:rsid w:val="003053B5"/>
    <w:rsid w:val="003078B5"/>
    <w:rsid w:val="003130B6"/>
    <w:rsid w:val="00316936"/>
    <w:rsid w:val="00316D39"/>
    <w:rsid w:val="0032040D"/>
    <w:rsid w:val="00320684"/>
    <w:rsid w:val="00322990"/>
    <w:rsid w:val="00323671"/>
    <w:rsid w:val="003345BD"/>
    <w:rsid w:val="0033608A"/>
    <w:rsid w:val="00337455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4531"/>
    <w:rsid w:val="00396702"/>
    <w:rsid w:val="00397171"/>
    <w:rsid w:val="003A08A8"/>
    <w:rsid w:val="003A0986"/>
    <w:rsid w:val="003A1AA5"/>
    <w:rsid w:val="003A1BD0"/>
    <w:rsid w:val="003A217A"/>
    <w:rsid w:val="003A4723"/>
    <w:rsid w:val="003A53BA"/>
    <w:rsid w:val="003A5C10"/>
    <w:rsid w:val="003A5F1A"/>
    <w:rsid w:val="003A7263"/>
    <w:rsid w:val="003B0461"/>
    <w:rsid w:val="003B12DB"/>
    <w:rsid w:val="003B13A8"/>
    <w:rsid w:val="003B13A9"/>
    <w:rsid w:val="003B3671"/>
    <w:rsid w:val="003B4CCA"/>
    <w:rsid w:val="003B7F55"/>
    <w:rsid w:val="003C041B"/>
    <w:rsid w:val="003C4462"/>
    <w:rsid w:val="003C6D33"/>
    <w:rsid w:val="003C78F4"/>
    <w:rsid w:val="003D1761"/>
    <w:rsid w:val="003D2AEA"/>
    <w:rsid w:val="003D6E7C"/>
    <w:rsid w:val="003E0FD6"/>
    <w:rsid w:val="003E2FF7"/>
    <w:rsid w:val="003E3C42"/>
    <w:rsid w:val="003F0D1D"/>
    <w:rsid w:val="003F230E"/>
    <w:rsid w:val="003F7449"/>
    <w:rsid w:val="003F78A0"/>
    <w:rsid w:val="00400548"/>
    <w:rsid w:val="004011E6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5C57"/>
    <w:rsid w:val="004968C2"/>
    <w:rsid w:val="004A2CEF"/>
    <w:rsid w:val="004A31F2"/>
    <w:rsid w:val="004A772B"/>
    <w:rsid w:val="004B0331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53B3"/>
    <w:rsid w:val="00506936"/>
    <w:rsid w:val="0051037C"/>
    <w:rsid w:val="00510EE4"/>
    <w:rsid w:val="005115C3"/>
    <w:rsid w:val="00516B7C"/>
    <w:rsid w:val="005174F1"/>
    <w:rsid w:val="0051798C"/>
    <w:rsid w:val="005211D7"/>
    <w:rsid w:val="0052138D"/>
    <w:rsid w:val="005219B3"/>
    <w:rsid w:val="00522BB8"/>
    <w:rsid w:val="00524008"/>
    <w:rsid w:val="0052543A"/>
    <w:rsid w:val="00526451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945A8"/>
    <w:rsid w:val="005A2151"/>
    <w:rsid w:val="005A3930"/>
    <w:rsid w:val="005A3EF0"/>
    <w:rsid w:val="005B1351"/>
    <w:rsid w:val="005B143C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D5AAD"/>
    <w:rsid w:val="005E16E4"/>
    <w:rsid w:val="005E1862"/>
    <w:rsid w:val="005E3B87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2F52"/>
    <w:rsid w:val="006263DC"/>
    <w:rsid w:val="00626DB9"/>
    <w:rsid w:val="00627574"/>
    <w:rsid w:val="00631835"/>
    <w:rsid w:val="006342BD"/>
    <w:rsid w:val="00635BAA"/>
    <w:rsid w:val="0063623C"/>
    <w:rsid w:val="00636739"/>
    <w:rsid w:val="00636A1C"/>
    <w:rsid w:val="00637BAE"/>
    <w:rsid w:val="00640449"/>
    <w:rsid w:val="006405F2"/>
    <w:rsid w:val="00645CA8"/>
    <w:rsid w:val="00646D0B"/>
    <w:rsid w:val="00647921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342F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B72A4"/>
    <w:rsid w:val="006C0105"/>
    <w:rsid w:val="006C025B"/>
    <w:rsid w:val="006C02D9"/>
    <w:rsid w:val="006C47BA"/>
    <w:rsid w:val="006C6060"/>
    <w:rsid w:val="006C65B6"/>
    <w:rsid w:val="006D038D"/>
    <w:rsid w:val="006D4A16"/>
    <w:rsid w:val="006D6720"/>
    <w:rsid w:val="006D7AA3"/>
    <w:rsid w:val="006E0053"/>
    <w:rsid w:val="006E515E"/>
    <w:rsid w:val="006E5489"/>
    <w:rsid w:val="006E5F3E"/>
    <w:rsid w:val="006F035C"/>
    <w:rsid w:val="006F25E0"/>
    <w:rsid w:val="006F2695"/>
    <w:rsid w:val="006F3572"/>
    <w:rsid w:val="006F4349"/>
    <w:rsid w:val="00700705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068E"/>
    <w:rsid w:val="0073306B"/>
    <w:rsid w:val="00733AB5"/>
    <w:rsid w:val="007340EB"/>
    <w:rsid w:val="00737473"/>
    <w:rsid w:val="0074160B"/>
    <w:rsid w:val="00745117"/>
    <w:rsid w:val="00745A99"/>
    <w:rsid w:val="0075244A"/>
    <w:rsid w:val="007563BE"/>
    <w:rsid w:val="00757A1F"/>
    <w:rsid w:val="00765487"/>
    <w:rsid w:val="00767D7E"/>
    <w:rsid w:val="00770E10"/>
    <w:rsid w:val="00773E06"/>
    <w:rsid w:val="0077415C"/>
    <w:rsid w:val="00775921"/>
    <w:rsid w:val="007806E5"/>
    <w:rsid w:val="007819BE"/>
    <w:rsid w:val="007849D6"/>
    <w:rsid w:val="007854D9"/>
    <w:rsid w:val="00786A81"/>
    <w:rsid w:val="007879EB"/>
    <w:rsid w:val="00790042"/>
    <w:rsid w:val="00792EB9"/>
    <w:rsid w:val="00795F93"/>
    <w:rsid w:val="00797E4B"/>
    <w:rsid w:val="007A01F2"/>
    <w:rsid w:val="007A098D"/>
    <w:rsid w:val="007A543D"/>
    <w:rsid w:val="007A5624"/>
    <w:rsid w:val="007A78D3"/>
    <w:rsid w:val="007A7D1B"/>
    <w:rsid w:val="007B2691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8001CE"/>
    <w:rsid w:val="008009E8"/>
    <w:rsid w:val="00801EAD"/>
    <w:rsid w:val="00802137"/>
    <w:rsid w:val="00804906"/>
    <w:rsid w:val="00806948"/>
    <w:rsid w:val="00806C32"/>
    <w:rsid w:val="00812338"/>
    <w:rsid w:val="00813902"/>
    <w:rsid w:val="00823C29"/>
    <w:rsid w:val="00824D00"/>
    <w:rsid w:val="00825C79"/>
    <w:rsid w:val="00827B66"/>
    <w:rsid w:val="008336BE"/>
    <w:rsid w:val="008451C6"/>
    <w:rsid w:val="0084630C"/>
    <w:rsid w:val="008509DA"/>
    <w:rsid w:val="00851B10"/>
    <w:rsid w:val="00856ADC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7902"/>
    <w:rsid w:val="008920E7"/>
    <w:rsid w:val="008935A5"/>
    <w:rsid w:val="00893E4B"/>
    <w:rsid w:val="00894E74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485E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289"/>
    <w:rsid w:val="00982585"/>
    <w:rsid w:val="0098361C"/>
    <w:rsid w:val="00983DF5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529B"/>
    <w:rsid w:val="009D6F69"/>
    <w:rsid w:val="009E12AD"/>
    <w:rsid w:val="009E1360"/>
    <w:rsid w:val="009E15C8"/>
    <w:rsid w:val="009E3EE2"/>
    <w:rsid w:val="009E7AED"/>
    <w:rsid w:val="009F09F7"/>
    <w:rsid w:val="009F42A5"/>
    <w:rsid w:val="009F4D8A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66F28"/>
    <w:rsid w:val="00A70A81"/>
    <w:rsid w:val="00A70E6B"/>
    <w:rsid w:val="00A7223E"/>
    <w:rsid w:val="00A736EF"/>
    <w:rsid w:val="00A7398C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234"/>
    <w:rsid w:val="00AA49B4"/>
    <w:rsid w:val="00AA5C91"/>
    <w:rsid w:val="00AA67B6"/>
    <w:rsid w:val="00AA760E"/>
    <w:rsid w:val="00AB0273"/>
    <w:rsid w:val="00AB0B51"/>
    <w:rsid w:val="00AB26BB"/>
    <w:rsid w:val="00AB477A"/>
    <w:rsid w:val="00AC0DB3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205ED"/>
    <w:rsid w:val="00B23484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3EEC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632EE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96B85"/>
    <w:rsid w:val="00BA0C97"/>
    <w:rsid w:val="00BA210D"/>
    <w:rsid w:val="00BA2468"/>
    <w:rsid w:val="00BA6C61"/>
    <w:rsid w:val="00BB0097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33D8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28E6"/>
    <w:rsid w:val="00C037F3"/>
    <w:rsid w:val="00C05837"/>
    <w:rsid w:val="00C05C86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1831"/>
    <w:rsid w:val="00C45AAF"/>
    <w:rsid w:val="00C516DE"/>
    <w:rsid w:val="00C54EA4"/>
    <w:rsid w:val="00C56512"/>
    <w:rsid w:val="00C57000"/>
    <w:rsid w:val="00C61DFD"/>
    <w:rsid w:val="00C70231"/>
    <w:rsid w:val="00C73D68"/>
    <w:rsid w:val="00C764FD"/>
    <w:rsid w:val="00C818B6"/>
    <w:rsid w:val="00C832F3"/>
    <w:rsid w:val="00C8368E"/>
    <w:rsid w:val="00C862A7"/>
    <w:rsid w:val="00C871B5"/>
    <w:rsid w:val="00C8754B"/>
    <w:rsid w:val="00C9061D"/>
    <w:rsid w:val="00C91C27"/>
    <w:rsid w:val="00C9340C"/>
    <w:rsid w:val="00C93428"/>
    <w:rsid w:val="00C97429"/>
    <w:rsid w:val="00C974E7"/>
    <w:rsid w:val="00C9778E"/>
    <w:rsid w:val="00C97934"/>
    <w:rsid w:val="00CA12FE"/>
    <w:rsid w:val="00CA330A"/>
    <w:rsid w:val="00CB105F"/>
    <w:rsid w:val="00CB56D8"/>
    <w:rsid w:val="00CB6B0F"/>
    <w:rsid w:val="00CB78DA"/>
    <w:rsid w:val="00CB7DAE"/>
    <w:rsid w:val="00CC081B"/>
    <w:rsid w:val="00CC11BB"/>
    <w:rsid w:val="00CC42F0"/>
    <w:rsid w:val="00CC7D61"/>
    <w:rsid w:val="00CD49E9"/>
    <w:rsid w:val="00CD73D0"/>
    <w:rsid w:val="00CF2B91"/>
    <w:rsid w:val="00CF6364"/>
    <w:rsid w:val="00CF6FC5"/>
    <w:rsid w:val="00D03248"/>
    <w:rsid w:val="00D03E7E"/>
    <w:rsid w:val="00D10657"/>
    <w:rsid w:val="00D11993"/>
    <w:rsid w:val="00D11997"/>
    <w:rsid w:val="00D15E5C"/>
    <w:rsid w:val="00D22A55"/>
    <w:rsid w:val="00D22F0E"/>
    <w:rsid w:val="00D2367A"/>
    <w:rsid w:val="00D2375C"/>
    <w:rsid w:val="00D2638B"/>
    <w:rsid w:val="00D26971"/>
    <w:rsid w:val="00D26BDA"/>
    <w:rsid w:val="00D3039F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6750B"/>
    <w:rsid w:val="00D70FBA"/>
    <w:rsid w:val="00D75B3D"/>
    <w:rsid w:val="00D821FE"/>
    <w:rsid w:val="00D94169"/>
    <w:rsid w:val="00DA5BE2"/>
    <w:rsid w:val="00DB2BC0"/>
    <w:rsid w:val="00DB4B5E"/>
    <w:rsid w:val="00DB7D97"/>
    <w:rsid w:val="00DC04C4"/>
    <w:rsid w:val="00DC2D99"/>
    <w:rsid w:val="00DC59B8"/>
    <w:rsid w:val="00DD2E5B"/>
    <w:rsid w:val="00DD3C74"/>
    <w:rsid w:val="00DD66B6"/>
    <w:rsid w:val="00DD74F2"/>
    <w:rsid w:val="00DE00EC"/>
    <w:rsid w:val="00DE1EFD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6552"/>
    <w:rsid w:val="00E476B5"/>
    <w:rsid w:val="00E501C6"/>
    <w:rsid w:val="00E50D5B"/>
    <w:rsid w:val="00E53B81"/>
    <w:rsid w:val="00E62F11"/>
    <w:rsid w:val="00E64294"/>
    <w:rsid w:val="00E677CF"/>
    <w:rsid w:val="00E75DA8"/>
    <w:rsid w:val="00E830EE"/>
    <w:rsid w:val="00E835E1"/>
    <w:rsid w:val="00E8361B"/>
    <w:rsid w:val="00E845AE"/>
    <w:rsid w:val="00E87129"/>
    <w:rsid w:val="00E90667"/>
    <w:rsid w:val="00E90E2E"/>
    <w:rsid w:val="00E93CE6"/>
    <w:rsid w:val="00E94E12"/>
    <w:rsid w:val="00EA0CE5"/>
    <w:rsid w:val="00EA2D06"/>
    <w:rsid w:val="00EA2E70"/>
    <w:rsid w:val="00EA441A"/>
    <w:rsid w:val="00EA72B8"/>
    <w:rsid w:val="00EB10E6"/>
    <w:rsid w:val="00EB22B9"/>
    <w:rsid w:val="00EB3225"/>
    <w:rsid w:val="00EB7B67"/>
    <w:rsid w:val="00EC0395"/>
    <w:rsid w:val="00EC1F6E"/>
    <w:rsid w:val="00EC41C4"/>
    <w:rsid w:val="00EC5BB9"/>
    <w:rsid w:val="00EC5DE3"/>
    <w:rsid w:val="00EC78BA"/>
    <w:rsid w:val="00ED2CBD"/>
    <w:rsid w:val="00ED4285"/>
    <w:rsid w:val="00ED45F9"/>
    <w:rsid w:val="00ED46DA"/>
    <w:rsid w:val="00ED5BE8"/>
    <w:rsid w:val="00EE090B"/>
    <w:rsid w:val="00EE0E55"/>
    <w:rsid w:val="00EE111C"/>
    <w:rsid w:val="00EE1127"/>
    <w:rsid w:val="00EE4871"/>
    <w:rsid w:val="00EE628C"/>
    <w:rsid w:val="00EE7C0B"/>
    <w:rsid w:val="00EF0B06"/>
    <w:rsid w:val="00F010FE"/>
    <w:rsid w:val="00F018B6"/>
    <w:rsid w:val="00F02D1F"/>
    <w:rsid w:val="00F124F9"/>
    <w:rsid w:val="00F12E6E"/>
    <w:rsid w:val="00F13579"/>
    <w:rsid w:val="00F15F75"/>
    <w:rsid w:val="00F16942"/>
    <w:rsid w:val="00F16FBE"/>
    <w:rsid w:val="00F1734D"/>
    <w:rsid w:val="00F252E0"/>
    <w:rsid w:val="00F2546A"/>
    <w:rsid w:val="00F268C7"/>
    <w:rsid w:val="00F27A87"/>
    <w:rsid w:val="00F27E16"/>
    <w:rsid w:val="00F31D89"/>
    <w:rsid w:val="00F33881"/>
    <w:rsid w:val="00F345B4"/>
    <w:rsid w:val="00F35ABB"/>
    <w:rsid w:val="00F455A8"/>
    <w:rsid w:val="00F47E15"/>
    <w:rsid w:val="00F50C33"/>
    <w:rsid w:val="00F526AE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7E9"/>
    <w:rsid w:val="00F83A7C"/>
    <w:rsid w:val="00F843CA"/>
    <w:rsid w:val="00F850AF"/>
    <w:rsid w:val="00F876A0"/>
    <w:rsid w:val="00F91097"/>
    <w:rsid w:val="00F912F7"/>
    <w:rsid w:val="00F91F0B"/>
    <w:rsid w:val="00F927CE"/>
    <w:rsid w:val="00F92C4C"/>
    <w:rsid w:val="00F933DF"/>
    <w:rsid w:val="00F95E3A"/>
    <w:rsid w:val="00F960E1"/>
    <w:rsid w:val="00F972AB"/>
    <w:rsid w:val="00F97607"/>
    <w:rsid w:val="00F97988"/>
    <w:rsid w:val="00F97CDA"/>
    <w:rsid w:val="00FA0454"/>
    <w:rsid w:val="00FA2FD6"/>
    <w:rsid w:val="00FA5BE9"/>
    <w:rsid w:val="00FA670C"/>
    <w:rsid w:val="00FA6EEA"/>
    <w:rsid w:val="00FA7D36"/>
    <w:rsid w:val="00FA7E9A"/>
    <w:rsid w:val="00FB3DAE"/>
    <w:rsid w:val="00FB44CC"/>
    <w:rsid w:val="00FB47FD"/>
    <w:rsid w:val="00FB5CFB"/>
    <w:rsid w:val="00FC0010"/>
    <w:rsid w:val="00FC30C1"/>
    <w:rsid w:val="00FC3C4B"/>
    <w:rsid w:val="00FC45FF"/>
    <w:rsid w:val="00FC59BE"/>
    <w:rsid w:val="00FD4F40"/>
    <w:rsid w:val="00FD5273"/>
    <w:rsid w:val="00FD741C"/>
    <w:rsid w:val="00FD7E12"/>
    <w:rsid w:val="00FE26FA"/>
    <w:rsid w:val="00FE7DF2"/>
    <w:rsid w:val="00FF0520"/>
    <w:rsid w:val="00FF1942"/>
    <w:rsid w:val="00FF243C"/>
    <w:rsid w:val="00FF3C38"/>
    <w:rsid w:val="00FF42BA"/>
    <w:rsid w:val="00FF7FD4"/>
    <w:rsid w:val="043D7F0D"/>
    <w:rsid w:val="05130026"/>
    <w:rsid w:val="06104685"/>
    <w:rsid w:val="089A4E14"/>
    <w:rsid w:val="09521AB2"/>
    <w:rsid w:val="117D3D28"/>
    <w:rsid w:val="140E1275"/>
    <w:rsid w:val="19A65109"/>
    <w:rsid w:val="1B374B9C"/>
    <w:rsid w:val="1C4C5404"/>
    <w:rsid w:val="22B65668"/>
    <w:rsid w:val="381A737E"/>
    <w:rsid w:val="4AC45410"/>
    <w:rsid w:val="537A33E9"/>
    <w:rsid w:val="58134570"/>
    <w:rsid w:val="6F082043"/>
    <w:rsid w:val="73C22194"/>
    <w:rsid w:val="74105FB7"/>
    <w:rsid w:val="74C74C9A"/>
    <w:rsid w:val="7CE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9D0A4E"/>
  <w15:chartTrackingRefBased/>
  <w15:docId w15:val="{FA7D7A68-7E2C-49D4-877F-E3FD4DB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character" w:customStyle="1" w:styleId="font41">
    <w:name w:val="font4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a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a0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DefaultText">
    <w:name w:val="Default Text"/>
    <w:basedOn w:val="Normal"/>
    <w:qFormat/>
    <w:pPr>
      <w:widowControl/>
      <w:jc w:val="left"/>
    </w:pPr>
    <w:rPr>
      <w:kern w:val="0"/>
      <w:sz w:val="20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  <w:rPr>
      <w:rFonts w:ascii="Calibri" w:hAnsi="Calibri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1C3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paic-group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%USERFIRSTNAME%</dc:creator>
  <cp:keywords/>
  <cp:lastModifiedBy>Jason</cp:lastModifiedBy>
  <cp:revision>99</cp:revision>
  <cp:lastPrinted>2018-09-07T07:08:00Z</cp:lastPrinted>
  <dcterms:created xsi:type="dcterms:W3CDTF">2020-04-01T08:15:00Z</dcterms:created>
  <dcterms:modified xsi:type="dcterms:W3CDTF">2020-06-21T14:53:00Z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